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522C4" w14:textId="064BE4A3" w:rsidR="009740B7" w:rsidRDefault="009740B7">
      <w:pPr>
        <w:rPr>
          <w:rFonts w:ascii="Comic Sans MS" w:hAnsi="Comic Sans MS"/>
          <w:b/>
          <w:sz w:val="20"/>
        </w:rPr>
      </w:pPr>
      <w:r>
        <w:rPr>
          <w:rFonts w:ascii="Comic Sans MS" w:hAnsi="Comic Sans MS"/>
          <w:b/>
          <w:sz w:val="20"/>
        </w:rPr>
        <w:t xml:space="preserve">Provenance and Parentage: How the Collection Locations of Seeds affect the Flower, Fruit, and Seed Traits of their Offspring in a Common </w:t>
      </w:r>
      <w:del w:id="0" w:author="Chamberlain, Catherine" w:date="2019-06-03T14:29:00Z">
        <w:r w:rsidDel="003869FF">
          <w:rPr>
            <w:rFonts w:ascii="Comic Sans MS" w:hAnsi="Comic Sans MS"/>
            <w:b/>
            <w:sz w:val="20"/>
          </w:rPr>
          <w:delText xml:space="preserve">(Community) </w:delText>
        </w:r>
      </w:del>
      <w:r>
        <w:rPr>
          <w:rFonts w:ascii="Comic Sans MS" w:hAnsi="Comic Sans MS"/>
          <w:b/>
          <w:sz w:val="20"/>
        </w:rPr>
        <w:t xml:space="preserve">Garden </w:t>
      </w:r>
    </w:p>
    <w:p w14:paraId="1AD77F33" w14:textId="178EADFB" w:rsidR="00B95525" w:rsidRPr="00524463" w:rsidRDefault="00524463">
      <w:pPr>
        <w:rPr>
          <w:rFonts w:ascii="Comic Sans MS" w:hAnsi="Comic Sans MS"/>
          <w:b/>
          <w:sz w:val="20"/>
        </w:rPr>
      </w:pPr>
      <w:r w:rsidRPr="00524463">
        <w:rPr>
          <w:rFonts w:ascii="Comic Sans MS" w:hAnsi="Comic Sans MS"/>
          <w:b/>
          <w:sz w:val="20"/>
        </w:rPr>
        <w:t>Overview and Introduction</w:t>
      </w:r>
    </w:p>
    <w:p w14:paraId="116F6980" w14:textId="78C57A42" w:rsidR="00524463" w:rsidRPr="00524463" w:rsidRDefault="00524463">
      <w:pPr>
        <w:rPr>
          <w:rFonts w:ascii="Comic Sans MS" w:hAnsi="Comic Sans MS"/>
          <w:i/>
          <w:sz w:val="20"/>
        </w:rPr>
      </w:pPr>
      <w:r w:rsidRPr="00524463">
        <w:rPr>
          <w:rFonts w:ascii="Comic Sans MS" w:hAnsi="Comic Sans MS"/>
          <w:i/>
          <w:sz w:val="20"/>
        </w:rPr>
        <w:t>Background</w:t>
      </w:r>
    </w:p>
    <w:p w14:paraId="4AF025EB" w14:textId="1AE90687" w:rsidR="00524463" w:rsidRDefault="00524463" w:rsidP="00524463">
      <w:pPr>
        <w:pStyle w:val="ListParagraph"/>
        <w:numPr>
          <w:ilvl w:val="0"/>
          <w:numId w:val="1"/>
        </w:numPr>
        <w:rPr>
          <w:rFonts w:ascii="Comic Sans MS" w:hAnsi="Comic Sans MS"/>
          <w:sz w:val="20"/>
        </w:rPr>
      </w:pPr>
      <w:r>
        <w:rPr>
          <w:rFonts w:ascii="Comic Sans MS" w:hAnsi="Comic Sans MS"/>
          <w:sz w:val="20"/>
        </w:rPr>
        <w:t>Phenology</w:t>
      </w:r>
    </w:p>
    <w:p w14:paraId="78AC1AB8" w14:textId="12E0CB3B" w:rsidR="00524463" w:rsidRDefault="00524463" w:rsidP="00524463">
      <w:pPr>
        <w:pStyle w:val="ListParagraph"/>
        <w:numPr>
          <w:ilvl w:val="1"/>
          <w:numId w:val="1"/>
        </w:numPr>
        <w:rPr>
          <w:rFonts w:ascii="Comic Sans MS" w:hAnsi="Comic Sans MS"/>
          <w:sz w:val="20"/>
        </w:rPr>
      </w:pPr>
      <w:r>
        <w:rPr>
          <w:rFonts w:ascii="Comic Sans MS" w:hAnsi="Comic Sans MS"/>
          <w:sz w:val="20"/>
        </w:rPr>
        <w:t>Timing of life</w:t>
      </w:r>
      <w:ins w:id="1" w:author="Chamberlain, Catherine" w:date="2019-06-03T14:30:00Z">
        <w:r w:rsidR="003869FF">
          <w:rPr>
            <w:rFonts w:ascii="Comic Sans MS" w:hAnsi="Comic Sans MS"/>
            <w:sz w:val="20"/>
          </w:rPr>
          <w:t>-history</w:t>
        </w:r>
      </w:ins>
      <w:r>
        <w:rPr>
          <w:rFonts w:ascii="Comic Sans MS" w:hAnsi="Comic Sans MS"/>
          <w:sz w:val="20"/>
        </w:rPr>
        <w:t xml:space="preserve"> events</w:t>
      </w:r>
    </w:p>
    <w:p w14:paraId="78163887" w14:textId="13A9697C" w:rsidR="00524463" w:rsidRDefault="00524463" w:rsidP="00524463">
      <w:pPr>
        <w:pStyle w:val="ListParagraph"/>
        <w:numPr>
          <w:ilvl w:val="1"/>
          <w:numId w:val="1"/>
        </w:numPr>
        <w:rPr>
          <w:rFonts w:ascii="Comic Sans MS" w:hAnsi="Comic Sans MS"/>
          <w:sz w:val="20"/>
        </w:rPr>
      </w:pPr>
      <w:r>
        <w:rPr>
          <w:rFonts w:ascii="Comic Sans MS" w:hAnsi="Comic Sans MS"/>
          <w:sz w:val="20"/>
        </w:rPr>
        <w:t xml:space="preserve">Subject to the same gene flow that other traits are subject to </w:t>
      </w:r>
    </w:p>
    <w:p w14:paraId="722572C6" w14:textId="40B6AFA8" w:rsidR="00C029F0" w:rsidRDefault="00C029F0" w:rsidP="00C029F0">
      <w:pPr>
        <w:pStyle w:val="ListParagraph"/>
        <w:numPr>
          <w:ilvl w:val="1"/>
          <w:numId w:val="1"/>
        </w:numPr>
        <w:rPr>
          <w:rFonts w:ascii="Comic Sans MS" w:hAnsi="Comic Sans MS"/>
          <w:sz w:val="20"/>
        </w:rPr>
      </w:pPr>
      <w:r>
        <w:rPr>
          <w:rFonts w:ascii="Comic Sans MS" w:hAnsi="Comic Sans MS"/>
          <w:sz w:val="20"/>
        </w:rPr>
        <w:t xml:space="preserve">Extremely plastic within species </w:t>
      </w:r>
      <w:r>
        <w:rPr>
          <w:rFonts w:ascii="Comic Sans MS" w:hAnsi="Comic Sans MS"/>
          <w:sz w:val="20"/>
        </w:rPr>
        <w:fldChar w:fldCharType="begin"/>
      </w:r>
      <w:r>
        <w:rPr>
          <w:rFonts w:ascii="Comic Sans MS" w:hAnsi="Comic Sans MS"/>
          <w:sz w:val="20"/>
        </w:rPr>
        <w:instrText xml:space="preserve"> ADDIN ZOTERO_ITEM CSL_CITATION {"citationID":"fhvs6SYq","properties":{"formattedCitation":"(Elzinga et al., 2007)","plainCitation":"(Elzinga et al., 2007)","noteIndex":0},"citationItems":[{"id":443,"uris":["http://zotero.org/users/local/iRiDQ3xi/items/SC85IP63"],"uri":["http://zotero.org/users/local/iRiDQ3xi/items/SC85IP63"],"itemData":{"id":443,"type":"article-journal","title":"Time after time: flowering phenology and biotic interactions","container-title":"Trends in Ecology &amp; Evolution","page":"432-439","volume":"22","issue":"8","source":"DOI.org (Crossref)","DOI":"10.1016/j.tree.2007.05.006","ISSN":"01695347","title-short":"Time after time","journalAbbreviation":"Trends in Ecology &amp; Evolution","language":"en","author":[{"family":"Elzinga","given":"Jelmer A."},{"family":"Atlan","given":"Anne"},{"family":"Biere","given":"Arjen"},{"family":"Gigord","given":"Luc"},{"family":"Weis","given":"Arthur E."},{"family":"Bernasconi","given":"Giorgina"}],"issued":{"date-parts":[["2007",8]]}}}],"schema":"https://github.com/citation-style-language/schema/raw/master/csl-citation.json"} </w:instrText>
      </w:r>
      <w:r>
        <w:rPr>
          <w:rFonts w:ascii="Comic Sans MS" w:hAnsi="Comic Sans MS"/>
          <w:sz w:val="20"/>
        </w:rPr>
        <w:fldChar w:fldCharType="separate"/>
      </w:r>
      <w:r w:rsidRPr="00C029F0">
        <w:rPr>
          <w:rFonts w:ascii="Comic Sans MS" w:hAnsi="Comic Sans MS"/>
          <w:sz w:val="20"/>
        </w:rPr>
        <w:t>(Elzinga et al., 2007)</w:t>
      </w:r>
      <w:r>
        <w:rPr>
          <w:rFonts w:ascii="Comic Sans MS" w:hAnsi="Comic Sans MS"/>
          <w:sz w:val="20"/>
        </w:rPr>
        <w:fldChar w:fldCharType="end"/>
      </w:r>
      <w:ins w:id="2" w:author="Chamberlain, Catherine" w:date="2019-06-03T14:30:00Z">
        <w:r w:rsidR="003869FF">
          <w:rPr>
            <w:rFonts w:ascii="Comic Sans MS" w:hAnsi="Comic Sans MS"/>
            <w:sz w:val="20"/>
          </w:rPr>
          <w:t xml:space="preserve"> – careful here! Really depends on the </w:t>
        </w:r>
        <w:proofErr w:type="spellStart"/>
        <w:r w:rsidR="003869FF">
          <w:rPr>
            <w:rFonts w:ascii="Comic Sans MS" w:hAnsi="Comic Sans MS"/>
            <w:sz w:val="20"/>
          </w:rPr>
          <w:t>phenophase</w:t>
        </w:r>
        <w:proofErr w:type="spellEnd"/>
        <w:r w:rsidR="003869FF">
          <w:rPr>
            <w:rFonts w:ascii="Comic Sans MS" w:hAnsi="Comic Sans MS"/>
            <w:sz w:val="20"/>
          </w:rPr>
          <w:t xml:space="preserve"> and the species</w:t>
        </w:r>
      </w:ins>
    </w:p>
    <w:p w14:paraId="039CDFA2" w14:textId="3120A00C" w:rsidR="00064C2B" w:rsidRDefault="00064C2B" w:rsidP="00064C2B">
      <w:pPr>
        <w:pStyle w:val="ListParagraph"/>
        <w:numPr>
          <w:ilvl w:val="0"/>
          <w:numId w:val="1"/>
        </w:numPr>
        <w:rPr>
          <w:rFonts w:ascii="Comic Sans MS" w:hAnsi="Comic Sans MS"/>
          <w:sz w:val="20"/>
        </w:rPr>
      </w:pPr>
      <w:r>
        <w:rPr>
          <w:rFonts w:ascii="Comic Sans MS" w:hAnsi="Comic Sans MS"/>
          <w:sz w:val="20"/>
        </w:rPr>
        <w:t>Flower, fruit, and seed characteristics</w:t>
      </w:r>
      <w:r>
        <w:rPr>
          <w:rFonts w:ascii="Comic Sans MS" w:hAnsi="Comic Sans MS"/>
          <w:sz w:val="20"/>
        </w:rPr>
        <w:tab/>
      </w:r>
    </w:p>
    <w:p w14:paraId="4BA8B770" w14:textId="5813AA2C" w:rsidR="00064C2B" w:rsidRPr="00064C2B" w:rsidRDefault="00064C2B" w:rsidP="00064C2B">
      <w:pPr>
        <w:pStyle w:val="ListParagraph"/>
        <w:numPr>
          <w:ilvl w:val="1"/>
          <w:numId w:val="1"/>
        </w:numPr>
        <w:rPr>
          <w:rFonts w:ascii="Comic Sans MS" w:hAnsi="Comic Sans MS"/>
          <w:sz w:val="20"/>
        </w:rPr>
      </w:pPr>
      <w:r>
        <w:rPr>
          <w:rFonts w:ascii="Comic Sans MS" w:hAnsi="Comic Sans MS"/>
          <w:sz w:val="20"/>
        </w:rPr>
        <w:t>Seed size (mass) has been shown to be related to success of the seedling (due to an increase in the nutrients that the seedling has to survive</w:t>
      </w:r>
      <w:r w:rsidR="00AD7A58">
        <w:rPr>
          <w:rFonts w:ascii="Comic Sans MS" w:hAnsi="Comic Sans MS"/>
          <w:sz w:val="20"/>
        </w:rPr>
        <w:t>)</w:t>
      </w:r>
      <w:r w:rsidR="006E2CDE">
        <w:rPr>
          <w:rFonts w:ascii="Comic Sans MS" w:hAnsi="Comic Sans MS"/>
          <w:sz w:val="20"/>
        </w:rPr>
        <w:t xml:space="preserve"> </w:t>
      </w:r>
      <w:r w:rsidR="006E2CDE">
        <w:rPr>
          <w:rFonts w:ascii="Comic Sans MS" w:hAnsi="Comic Sans MS"/>
          <w:sz w:val="20"/>
        </w:rPr>
        <w:fldChar w:fldCharType="begin"/>
      </w:r>
      <w:r w:rsidR="006E2CDE">
        <w:rPr>
          <w:rFonts w:ascii="Comic Sans MS" w:hAnsi="Comic Sans MS"/>
          <w:sz w:val="20"/>
        </w:rPr>
        <w:instrText xml:space="preserve"> ADDIN ZOTERO_ITEM CSL_CITATION {"citationID":"vv1V8eB6","properties":{"formattedCitation":"(Ambika, Manonmani, &amp; Somasundaram, 2014)","plainCitation":"(Ambika, Manonmani, &amp; Somasundaram, 2014)","noteIndex":0},"citationItems":[{"id":447,"uris":["http://zotero.org/users/local/iRiDQ3xi/items/VVBD7AXK"],"uri":["http://zotero.org/users/local/iRiDQ3xi/items/VVBD7AXK"],"itemData":{"id":447,"type":"article-journal","title":"Review on Effect of Seed Size on Seedling Vigour and Seed Yield","container-title":"Research Journal of Seed Science","author":[{"family":"Ambika","given":"S."},{"family":"Manonmani","given":"V."},{"family":"Somasundaram","given":"G."}],"issued":{"date-parts":[["2014"]]}}}],"schema":"https://github.com/citation-style-language/schema/raw/master/csl-citation.json"} </w:instrText>
      </w:r>
      <w:r w:rsidR="006E2CDE">
        <w:rPr>
          <w:rFonts w:ascii="Comic Sans MS" w:hAnsi="Comic Sans MS"/>
          <w:sz w:val="20"/>
        </w:rPr>
        <w:fldChar w:fldCharType="separate"/>
      </w:r>
      <w:r w:rsidR="006E2CDE" w:rsidRPr="006E2CDE">
        <w:rPr>
          <w:rFonts w:ascii="Comic Sans MS" w:hAnsi="Comic Sans MS"/>
          <w:sz w:val="20"/>
        </w:rPr>
        <w:t>(Ambika, Manonmani, &amp; Somasundaram, 2014)</w:t>
      </w:r>
      <w:r w:rsidR="006E2CDE">
        <w:rPr>
          <w:rFonts w:ascii="Comic Sans MS" w:hAnsi="Comic Sans MS"/>
          <w:sz w:val="20"/>
        </w:rPr>
        <w:fldChar w:fldCharType="end"/>
      </w:r>
      <w:ins w:id="3" w:author="Chamberlain, Catherine" w:date="2019-06-03T14:31:00Z">
        <w:r w:rsidR="003869FF">
          <w:rPr>
            <w:rFonts w:ascii="Comic Sans MS" w:hAnsi="Comic Sans MS"/>
            <w:sz w:val="20"/>
          </w:rPr>
          <w:t xml:space="preserve"> – great!</w:t>
        </w:r>
      </w:ins>
    </w:p>
    <w:p w14:paraId="653F5AEA" w14:textId="77777777" w:rsidR="00547238" w:rsidRPr="006E2CDE" w:rsidRDefault="00547238">
      <w:pPr>
        <w:rPr>
          <w:rFonts w:ascii="Comic Sans MS" w:hAnsi="Comic Sans MS"/>
          <w:sz w:val="20"/>
        </w:rPr>
      </w:pPr>
    </w:p>
    <w:p w14:paraId="1599DEC8" w14:textId="20B15660" w:rsidR="00524463" w:rsidRPr="00524463" w:rsidRDefault="00524463">
      <w:pPr>
        <w:rPr>
          <w:rFonts w:ascii="Comic Sans MS" w:hAnsi="Comic Sans MS"/>
          <w:i/>
          <w:sz w:val="20"/>
        </w:rPr>
      </w:pPr>
      <w:r w:rsidRPr="00524463">
        <w:rPr>
          <w:rFonts w:ascii="Comic Sans MS" w:hAnsi="Comic Sans MS"/>
          <w:i/>
          <w:sz w:val="20"/>
        </w:rPr>
        <w:t>Aims</w:t>
      </w:r>
      <w:r w:rsidR="004A6585">
        <w:rPr>
          <w:rFonts w:ascii="Comic Sans MS" w:hAnsi="Comic Sans MS"/>
          <w:i/>
          <w:sz w:val="20"/>
        </w:rPr>
        <w:t xml:space="preserve"> and Objectives</w:t>
      </w:r>
      <w:ins w:id="4" w:author="Chamberlain, Catherine" w:date="2019-06-03T14:31:00Z">
        <w:r w:rsidR="003869FF">
          <w:rPr>
            <w:rFonts w:ascii="Comic Sans MS" w:hAnsi="Comic Sans MS"/>
            <w:i/>
            <w:sz w:val="20"/>
          </w:rPr>
          <w:t xml:space="preserve"> – what about phenology??</w:t>
        </w:r>
      </w:ins>
      <w:ins w:id="5" w:author="Chamberlain, Catherine" w:date="2019-06-03T14:37:00Z">
        <w:r w:rsidR="003869FF">
          <w:rPr>
            <w:rFonts w:ascii="Comic Sans MS" w:hAnsi="Comic Sans MS"/>
            <w:i/>
            <w:sz w:val="20"/>
          </w:rPr>
          <w:t xml:space="preserve"> Also fruits and seeds are synonymous</w:t>
        </w:r>
      </w:ins>
    </w:p>
    <w:p w14:paraId="5D170A75" w14:textId="28CDD7C8" w:rsidR="00524463" w:rsidRDefault="004A6585" w:rsidP="004A6585">
      <w:pPr>
        <w:pStyle w:val="ListParagraph"/>
        <w:numPr>
          <w:ilvl w:val="0"/>
          <w:numId w:val="2"/>
        </w:numPr>
        <w:rPr>
          <w:rFonts w:ascii="Comic Sans MS" w:hAnsi="Comic Sans MS"/>
          <w:sz w:val="20"/>
        </w:rPr>
      </w:pPr>
      <w:r>
        <w:rPr>
          <w:rFonts w:ascii="Comic Sans MS" w:hAnsi="Comic Sans MS"/>
          <w:sz w:val="20"/>
        </w:rPr>
        <w:t xml:space="preserve">Discover correlations between latitude and a variety of flower, fruit and seed characteristics. </w:t>
      </w:r>
    </w:p>
    <w:p w14:paraId="7BDBE1F4" w14:textId="6F1239BB" w:rsidR="004A6585" w:rsidRDefault="00C029F0" w:rsidP="004A6585">
      <w:pPr>
        <w:pStyle w:val="ListParagraph"/>
        <w:numPr>
          <w:ilvl w:val="1"/>
          <w:numId w:val="2"/>
        </w:numPr>
        <w:rPr>
          <w:rFonts w:ascii="Comic Sans MS" w:hAnsi="Comic Sans MS"/>
          <w:sz w:val="20"/>
        </w:rPr>
      </w:pPr>
      <w:r>
        <w:rPr>
          <w:rFonts w:ascii="Comic Sans MS" w:hAnsi="Comic Sans MS"/>
          <w:sz w:val="20"/>
        </w:rPr>
        <w:t>Seed size (mass, length, width) and collection site of the parents</w:t>
      </w:r>
    </w:p>
    <w:p w14:paraId="141A4C4B" w14:textId="0AC05268" w:rsidR="00C029F0" w:rsidRDefault="00C029F0" w:rsidP="004A6585">
      <w:pPr>
        <w:pStyle w:val="ListParagraph"/>
        <w:numPr>
          <w:ilvl w:val="1"/>
          <w:numId w:val="2"/>
        </w:numPr>
        <w:rPr>
          <w:rFonts w:ascii="Comic Sans MS" w:hAnsi="Comic Sans MS"/>
          <w:sz w:val="20"/>
        </w:rPr>
      </w:pPr>
      <w:r>
        <w:rPr>
          <w:rFonts w:ascii="Comic Sans MS" w:hAnsi="Comic Sans MS"/>
          <w:sz w:val="20"/>
        </w:rPr>
        <w:t>Fruit size (mass, length, width) and collection site of the parents</w:t>
      </w:r>
    </w:p>
    <w:p w14:paraId="0F260F10" w14:textId="34019FDC" w:rsidR="009740B7" w:rsidRDefault="009740B7" w:rsidP="004A6585">
      <w:pPr>
        <w:pStyle w:val="ListParagraph"/>
        <w:numPr>
          <w:ilvl w:val="1"/>
          <w:numId w:val="2"/>
        </w:numPr>
        <w:rPr>
          <w:rFonts w:ascii="Comic Sans MS" w:hAnsi="Comic Sans MS"/>
          <w:sz w:val="20"/>
        </w:rPr>
      </w:pPr>
      <w:r>
        <w:rPr>
          <w:rFonts w:ascii="Comic Sans MS" w:hAnsi="Comic Sans MS"/>
          <w:sz w:val="20"/>
        </w:rPr>
        <w:t>Flower size (mass, length, width) and collection site of the parents</w:t>
      </w:r>
    </w:p>
    <w:p w14:paraId="741593F4" w14:textId="4BEAA636" w:rsidR="00C029F0" w:rsidRDefault="00C029F0" w:rsidP="00C029F0">
      <w:pPr>
        <w:pStyle w:val="ListParagraph"/>
        <w:numPr>
          <w:ilvl w:val="0"/>
          <w:numId w:val="2"/>
        </w:numPr>
        <w:rPr>
          <w:rFonts w:ascii="Comic Sans MS" w:hAnsi="Comic Sans MS"/>
          <w:sz w:val="20"/>
        </w:rPr>
      </w:pPr>
      <w:r>
        <w:rPr>
          <w:rFonts w:ascii="Comic Sans MS" w:hAnsi="Comic Sans MS"/>
          <w:sz w:val="20"/>
        </w:rPr>
        <w:t xml:space="preserve">Discover correlations between collection date and flower, fruit, and seed characteristics. </w:t>
      </w:r>
      <w:ins w:id="6" w:author="Chamberlain, Catherine" w:date="2019-06-03T14:32:00Z">
        <w:r w:rsidR="003869FF">
          <w:rPr>
            <w:rFonts w:ascii="Comic Sans MS" w:hAnsi="Comic Sans MS"/>
            <w:sz w:val="20"/>
          </w:rPr>
          <w:t xml:space="preserve">– how do you mean collection date? Like before or after </w:t>
        </w:r>
        <w:proofErr w:type="spellStart"/>
        <w:r w:rsidR="003869FF">
          <w:rPr>
            <w:rFonts w:ascii="Comic Sans MS" w:hAnsi="Comic Sans MS"/>
            <w:sz w:val="20"/>
          </w:rPr>
          <w:t>budset</w:t>
        </w:r>
        <w:proofErr w:type="spellEnd"/>
        <w:r w:rsidR="003869FF">
          <w:rPr>
            <w:rFonts w:ascii="Comic Sans MS" w:hAnsi="Comic Sans MS"/>
            <w:sz w:val="20"/>
          </w:rPr>
          <w:t>? Not sure you need this section</w:t>
        </w:r>
      </w:ins>
      <w:ins w:id="7" w:author="Chamberlain, Catherine" w:date="2019-06-03T14:38:00Z">
        <w:r w:rsidR="003869FF">
          <w:rPr>
            <w:rFonts w:ascii="Comic Sans MS" w:hAnsi="Comic Sans MS"/>
            <w:sz w:val="20"/>
          </w:rPr>
          <w:t>. You should pick a standardized BBCH for collection I would say</w:t>
        </w:r>
      </w:ins>
    </w:p>
    <w:p w14:paraId="00B57862" w14:textId="3ECA3D97" w:rsidR="00C029F0" w:rsidRDefault="00C029F0" w:rsidP="00C029F0">
      <w:pPr>
        <w:pStyle w:val="ListParagraph"/>
        <w:numPr>
          <w:ilvl w:val="1"/>
          <w:numId w:val="2"/>
        </w:numPr>
        <w:rPr>
          <w:rFonts w:ascii="Comic Sans MS" w:hAnsi="Comic Sans MS"/>
          <w:sz w:val="20"/>
        </w:rPr>
      </w:pPr>
      <w:r>
        <w:rPr>
          <w:rFonts w:ascii="Comic Sans MS" w:hAnsi="Comic Sans MS"/>
          <w:sz w:val="20"/>
        </w:rPr>
        <w:t xml:space="preserve">Seed size (mass, length, width) and collection date </w:t>
      </w:r>
    </w:p>
    <w:p w14:paraId="6FA99C0D" w14:textId="79B289EB" w:rsidR="00C029F0" w:rsidRDefault="00C029F0" w:rsidP="00C029F0">
      <w:pPr>
        <w:pStyle w:val="ListParagraph"/>
        <w:numPr>
          <w:ilvl w:val="1"/>
          <w:numId w:val="2"/>
        </w:numPr>
        <w:rPr>
          <w:rFonts w:ascii="Comic Sans MS" w:hAnsi="Comic Sans MS"/>
          <w:sz w:val="20"/>
        </w:rPr>
      </w:pPr>
      <w:r>
        <w:rPr>
          <w:rFonts w:ascii="Comic Sans MS" w:hAnsi="Comic Sans MS"/>
          <w:sz w:val="20"/>
        </w:rPr>
        <w:t>Fruit size (mass, length, width)</w:t>
      </w:r>
      <w:r w:rsidR="00F7765D">
        <w:rPr>
          <w:rFonts w:ascii="Comic Sans MS" w:hAnsi="Comic Sans MS"/>
          <w:sz w:val="20"/>
        </w:rPr>
        <w:t xml:space="preserve"> and collection date</w:t>
      </w:r>
    </w:p>
    <w:p w14:paraId="51620291" w14:textId="4415934A" w:rsidR="00F7765D" w:rsidRDefault="009740B7" w:rsidP="00C029F0">
      <w:pPr>
        <w:pStyle w:val="ListParagraph"/>
        <w:numPr>
          <w:ilvl w:val="1"/>
          <w:numId w:val="2"/>
        </w:numPr>
        <w:rPr>
          <w:rFonts w:ascii="Comic Sans MS" w:hAnsi="Comic Sans MS"/>
          <w:sz w:val="20"/>
        </w:rPr>
      </w:pPr>
      <w:r>
        <w:rPr>
          <w:rFonts w:ascii="Comic Sans MS" w:hAnsi="Comic Sans MS"/>
          <w:sz w:val="20"/>
        </w:rPr>
        <w:t>Flower size (mass, length, width) and collection date</w:t>
      </w:r>
    </w:p>
    <w:p w14:paraId="05D92294" w14:textId="21C0B7F7" w:rsidR="00F7765D" w:rsidRDefault="00F7765D" w:rsidP="00064C2B">
      <w:pPr>
        <w:pStyle w:val="ListParagraph"/>
        <w:numPr>
          <w:ilvl w:val="0"/>
          <w:numId w:val="2"/>
        </w:numPr>
        <w:rPr>
          <w:rFonts w:ascii="Comic Sans MS" w:hAnsi="Comic Sans MS"/>
          <w:sz w:val="20"/>
        </w:rPr>
      </w:pPr>
      <w:r>
        <w:rPr>
          <w:rFonts w:ascii="Comic Sans MS" w:hAnsi="Comic Sans MS"/>
          <w:sz w:val="20"/>
        </w:rPr>
        <w:t xml:space="preserve">Discover correlations between </w:t>
      </w:r>
      <w:r w:rsidR="00CA4357">
        <w:rPr>
          <w:rFonts w:ascii="Comic Sans MS" w:hAnsi="Comic Sans MS"/>
          <w:sz w:val="20"/>
        </w:rPr>
        <w:t>plant size and seed and fruit size</w:t>
      </w:r>
    </w:p>
    <w:p w14:paraId="6AE53F3D" w14:textId="74554230" w:rsidR="00064C2B" w:rsidRPr="004A6585" w:rsidRDefault="00064C2B" w:rsidP="00064C2B">
      <w:pPr>
        <w:pStyle w:val="ListParagraph"/>
        <w:numPr>
          <w:ilvl w:val="0"/>
          <w:numId w:val="2"/>
        </w:numPr>
        <w:rPr>
          <w:rFonts w:ascii="Comic Sans MS" w:hAnsi="Comic Sans MS"/>
          <w:sz w:val="20"/>
        </w:rPr>
      </w:pPr>
      <w:r>
        <w:rPr>
          <w:rFonts w:ascii="Comic Sans MS" w:hAnsi="Comic Sans MS"/>
          <w:sz w:val="20"/>
        </w:rPr>
        <w:t xml:space="preserve">(Hopefully) present linear trends that show correlations with these </w:t>
      </w:r>
      <w:r w:rsidR="00AD7A58">
        <w:rPr>
          <w:rFonts w:ascii="Comic Sans MS" w:hAnsi="Comic Sans MS"/>
          <w:sz w:val="20"/>
        </w:rPr>
        <w:t>characteristics</w:t>
      </w:r>
    </w:p>
    <w:p w14:paraId="06AE5266" w14:textId="77777777" w:rsidR="00547238" w:rsidRDefault="00547238">
      <w:pPr>
        <w:rPr>
          <w:rFonts w:ascii="Comic Sans MS" w:hAnsi="Comic Sans MS"/>
          <w:i/>
          <w:sz w:val="20"/>
        </w:rPr>
      </w:pPr>
    </w:p>
    <w:p w14:paraId="373750B6" w14:textId="4A8FB8B8" w:rsidR="004A6585" w:rsidRDefault="004A6585">
      <w:pPr>
        <w:rPr>
          <w:rFonts w:ascii="Comic Sans MS" w:hAnsi="Comic Sans MS"/>
          <w:i/>
          <w:sz w:val="20"/>
        </w:rPr>
      </w:pPr>
      <w:r>
        <w:rPr>
          <w:rFonts w:ascii="Comic Sans MS" w:hAnsi="Comic Sans MS"/>
          <w:i/>
          <w:sz w:val="20"/>
        </w:rPr>
        <w:t>Hypotheses</w:t>
      </w:r>
    </w:p>
    <w:p w14:paraId="66698C99" w14:textId="43C24668" w:rsidR="004A6585" w:rsidRDefault="004A6585" w:rsidP="004A6585">
      <w:pPr>
        <w:pStyle w:val="ListParagraph"/>
        <w:numPr>
          <w:ilvl w:val="0"/>
          <w:numId w:val="3"/>
        </w:numPr>
        <w:rPr>
          <w:rFonts w:ascii="Comic Sans MS" w:hAnsi="Comic Sans MS"/>
          <w:sz w:val="20"/>
        </w:rPr>
      </w:pPr>
      <w:r>
        <w:rPr>
          <w:rFonts w:ascii="Comic Sans MS" w:hAnsi="Comic Sans MS"/>
          <w:sz w:val="20"/>
        </w:rPr>
        <w:t>I expect that:</w:t>
      </w:r>
    </w:p>
    <w:p w14:paraId="0F13EF28" w14:textId="1C97A037" w:rsidR="004A6585" w:rsidRDefault="004A6585" w:rsidP="004A6585">
      <w:pPr>
        <w:pStyle w:val="ListParagraph"/>
        <w:numPr>
          <w:ilvl w:val="1"/>
          <w:numId w:val="3"/>
        </w:numPr>
        <w:rPr>
          <w:rFonts w:ascii="Comic Sans MS" w:hAnsi="Comic Sans MS"/>
          <w:sz w:val="20"/>
        </w:rPr>
      </w:pPr>
      <w:r>
        <w:rPr>
          <w:rFonts w:ascii="Comic Sans MS" w:hAnsi="Comic Sans MS"/>
          <w:sz w:val="20"/>
        </w:rPr>
        <w:t xml:space="preserve">Seed size will decrease </w:t>
      </w:r>
      <w:del w:id="8" w:author="Chamberlain, Catherine" w:date="2019-06-03T14:33:00Z">
        <w:r w:rsidDel="003869FF">
          <w:rPr>
            <w:rFonts w:ascii="Comic Sans MS" w:hAnsi="Comic Sans MS"/>
            <w:sz w:val="20"/>
          </w:rPr>
          <w:delText>as latitudes of collections move northwards</w:delText>
        </w:r>
      </w:del>
      <w:ins w:id="9" w:author="Chamberlain, Catherine" w:date="2019-06-03T14:33:00Z">
        <w:r w:rsidR="003869FF">
          <w:rPr>
            <w:rFonts w:ascii="Comic Sans MS" w:hAnsi="Comic Sans MS"/>
            <w:sz w:val="20"/>
          </w:rPr>
          <w:t>as provenance latitude increases</w:t>
        </w:r>
      </w:ins>
      <w:r>
        <w:rPr>
          <w:rFonts w:ascii="Comic Sans MS" w:hAnsi="Comic Sans MS"/>
          <w:sz w:val="20"/>
        </w:rPr>
        <w:t xml:space="preserve"> </w:t>
      </w:r>
      <w:r>
        <w:rPr>
          <w:rFonts w:ascii="Comic Sans MS" w:hAnsi="Comic Sans MS"/>
          <w:sz w:val="20"/>
        </w:rPr>
        <w:fldChar w:fldCharType="begin"/>
      </w:r>
      <w:r>
        <w:rPr>
          <w:rFonts w:ascii="Comic Sans MS" w:hAnsi="Comic Sans MS"/>
          <w:sz w:val="20"/>
        </w:rPr>
        <w:instrText xml:space="preserve"> ADDIN ZOTERO_ITEM CSL_CITATION {"citationID":"6G3tpJop","properties":{"formattedCitation":"(Moles &amp; Westoby, 2003)","plainCitation":"(Moles &amp; Westoby, 2003)","noteIndex":0},"citationItems":[{"id":439,"uris":["http://zotero.org/users/local/iRiDQ3xi/items/ZSYLBRBI"],"uri":["http://zotero.org/users/local/iRiDQ3xi/items/ZSYLBRBI"],"itemData":{"id":439,"type":"article-journal","title":"Latitude, seed predation and seed mass","container-title":"Journal of Biogeography","page":"105-128","volume":"30","issue":"1","source":"DOI.org (Crossref)","abstract":"Aim We set out to test the hypothesis that rates of pre- and post-dispersal seed predation would be higher towards the tropics, across a broad range of species from around the world. We also aimed to quantify the slope and predictive power of the relationship between seed mass and latitude both within and across species.","DOI":"10.1046/j.1365-2699.2003.00781.x","ISSN":"03050270, 13652699","language":"en","author":[{"family":"Moles","given":"A. T."},{"family":"Westoby","given":"M."}],"issued":{"date-parts":[["2003",1]]}}}],"schema":"https://github.com/citation-style-language/schema/raw/master/csl-citation.json"} </w:instrText>
      </w:r>
      <w:r>
        <w:rPr>
          <w:rFonts w:ascii="Comic Sans MS" w:hAnsi="Comic Sans MS"/>
          <w:sz w:val="20"/>
        </w:rPr>
        <w:fldChar w:fldCharType="separate"/>
      </w:r>
      <w:r w:rsidRPr="004A6585">
        <w:rPr>
          <w:rFonts w:ascii="Comic Sans MS" w:hAnsi="Comic Sans MS"/>
          <w:sz w:val="20"/>
        </w:rPr>
        <w:t xml:space="preserve">(Moles &amp; </w:t>
      </w:r>
      <w:proofErr w:type="spellStart"/>
      <w:r w:rsidRPr="004A6585">
        <w:rPr>
          <w:rFonts w:ascii="Comic Sans MS" w:hAnsi="Comic Sans MS"/>
          <w:sz w:val="20"/>
        </w:rPr>
        <w:t>Westoby</w:t>
      </w:r>
      <w:proofErr w:type="spellEnd"/>
      <w:r w:rsidRPr="004A6585">
        <w:rPr>
          <w:rFonts w:ascii="Comic Sans MS" w:hAnsi="Comic Sans MS"/>
          <w:sz w:val="20"/>
        </w:rPr>
        <w:t>, 2003)</w:t>
      </w:r>
      <w:r>
        <w:rPr>
          <w:rFonts w:ascii="Comic Sans MS" w:hAnsi="Comic Sans MS"/>
          <w:sz w:val="20"/>
        </w:rPr>
        <w:fldChar w:fldCharType="end"/>
      </w:r>
      <w:r>
        <w:rPr>
          <w:rFonts w:ascii="Comic Sans MS" w:hAnsi="Comic Sans MS"/>
          <w:sz w:val="20"/>
        </w:rPr>
        <w:t xml:space="preserve">. Further away from the tropics, the seed size </w:t>
      </w:r>
      <w:del w:id="10" w:author="Chamberlain, Catherine" w:date="2019-06-03T14:33:00Z">
        <w:r w:rsidDel="003869FF">
          <w:rPr>
            <w:rFonts w:ascii="Comic Sans MS" w:hAnsi="Comic Sans MS"/>
            <w:sz w:val="20"/>
          </w:rPr>
          <w:delText>has been seen to grow smaller</w:delText>
        </w:r>
      </w:del>
      <w:ins w:id="11" w:author="Chamberlain, Catherine" w:date="2019-06-03T14:33:00Z">
        <w:r w:rsidR="003869FF">
          <w:rPr>
            <w:rFonts w:ascii="Comic Sans MS" w:hAnsi="Comic Sans MS"/>
            <w:sz w:val="20"/>
          </w:rPr>
          <w:t>decreases</w:t>
        </w:r>
      </w:ins>
      <w:r>
        <w:rPr>
          <w:rFonts w:ascii="Comic Sans MS" w:hAnsi="Comic Sans MS"/>
          <w:sz w:val="20"/>
        </w:rPr>
        <w:t xml:space="preserve">, most likely in </w:t>
      </w:r>
      <w:r w:rsidR="00C029F0">
        <w:rPr>
          <w:rFonts w:ascii="Comic Sans MS" w:hAnsi="Comic Sans MS"/>
          <w:sz w:val="20"/>
        </w:rPr>
        <w:t xml:space="preserve">relation to the shorter growing season. </w:t>
      </w:r>
      <w:ins w:id="12" w:author="Chamberlain, Catherine" w:date="2019-06-03T14:33:00Z">
        <w:r w:rsidR="003869FF">
          <w:rPr>
            <w:rFonts w:ascii="Comic Sans MS" w:hAnsi="Comic Sans MS"/>
            <w:sz w:val="20"/>
          </w:rPr>
          <w:t>– cool!</w:t>
        </w:r>
      </w:ins>
    </w:p>
    <w:p w14:paraId="3C05504B" w14:textId="63BEA52E" w:rsidR="00C029F0" w:rsidRDefault="00C029F0" w:rsidP="004A6585">
      <w:pPr>
        <w:pStyle w:val="ListParagraph"/>
        <w:numPr>
          <w:ilvl w:val="1"/>
          <w:numId w:val="3"/>
        </w:numPr>
        <w:rPr>
          <w:rFonts w:ascii="Comic Sans MS" w:hAnsi="Comic Sans MS"/>
          <w:sz w:val="20"/>
        </w:rPr>
      </w:pPr>
      <w:r>
        <w:rPr>
          <w:rFonts w:ascii="Comic Sans MS" w:hAnsi="Comic Sans MS"/>
          <w:sz w:val="20"/>
        </w:rPr>
        <w:t>Fruit size will decrease as latitudes of parental collection move northwards.</w:t>
      </w:r>
      <w:r w:rsidR="000B07BD">
        <w:rPr>
          <w:rFonts w:ascii="Comic Sans MS" w:hAnsi="Comic Sans MS"/>
          <w:sz w:val="20"/>
        </w:rPr>
        <w:t xml:space="preserve"> I cannot find sources, Cat. </w:t>
      </w:r>
      <w:ins w:id="13" w:author="Chamberlain, Catherine" w:date="2019-06-03T14:33:00Z">
        <w:r w:rsidR="003869FF">
          <w:rPr>
            <w:rFonts w:ascii="Comic Sans MS" w:hAnsi="Comic Sans MS"/>
            <w:sz w:val="20"/>
          </w:rPr>
          <w:t xml:space="preserve">– fruits and seeds are synonymous </w:t>
        </w:r>
      </w:ins>
      <w:r w:rsidR="000B07BD">
        <w:rPr>
          <w:rFonts w:ascii="Comic Sans MS" w:hAnsi="Comic Sans MS"/>
          <w:sz w:val="20"/>
        </w:rPr>
        <w:t xml:space="preserve">Nothing talks about fruit size and latitude. I’m basing this on that there are shorter growing seasons further </w:t>
      </w:r>
      <w:r w:rsidR="000B07BD">
        <w:rPr>
          <w:rFonts w:ascii="Comic Sans MS" w:hAnsi="Comic Sans MS"/>
          <w:sz w:val="20"/>
        </w:rPr>
        <w:lastRenderedPageBreak/>
        <w:t>north</w:t>
      </w:r>
      <w:r w:rsidR="00547238">
        <w:rPr>
          <w:rFonts w:ascii="Comic Sans MS" w:hAnsi="Comic Sans MS"/>
          <w:sz w:val="20"/>
        </w:rPr>
        <w:t xml:space="preserve">, meaning that there will be smaller fruits from the seeds further north since they have adapted for their seeds to survive with less fruit. </w:t>
      </w:r>
    </w:p>
    <w:p w14:paraId="316202C4" w14:textId="1E05E8AD" w:rsidR="000B07BD" w:rsidRDefault="000B07BD" w:rsidP="000B07BD">
      <w:pPr>
        <w:pStyle w:val="ListParagraph"/>
        <w:numPr>
          <w:ilvl w:val="0"/>
          <w:numId w:val="3"/>
        </w:numPr>
        <w:rPr>
          <w:rFonts w:ascii="Comic Sans MS" w:hAnsi="Comic Sans MS"/>
          <w:sz w:val="20"/>
        </w:rPr>
      </w:pPr>
      <w:r>
        <w:rPr>
          <w:rFonts w:ascii="Comic Sans MS" w:hAnsi="Comic Sans MS"/>
          <w:sz w:val="20"/>
        </w:rPr>
        <w:t>I expect that the later in the season the samples are collected, the larger that they will be. This is</w:t>
      </w:r>
      <w:r w:rsidR="00547238">
        <w:rPr>
          <w:rFonts w:ascii="Comic Sans MS" w:hAnsi="Comic Sans MS"/>
          <w:sz w:val="20"/>
        </w:rPr>
        <w:t xml:space="preserve"> due to the fact that they will have had more time to grow. \</w:t>
      </w:r>
      <w:ins w:id="14" w:author="Chamberlain, Catherine" w:date="2019-06-03T14:43:00Z">
        <w:r w:rsidR="00D36259">
          <w:rPr>
            <w:rFonts w:ascii="Comic Sans MS" w:hAnsi="Comic Sans MS"/>
            <w:sz w:val="20"/>
          </w:rPr>
          <w:t xml:space="preserve"> - this sounds good to me!</w:t>
        </w:r>
      </w:ins>
    </w:p>
    <w:p w14:paraId="13905003" w14:textId="73EF43EE" w:rsidR="00547238" w:rsidRPr="004A6585" w:rsidRDefault="00547238" w:rsidP="000B07BD">
      <w:pPr>
        <w:pStyle w:val="ListParagraph"/>
        <w:numPr>
          <w:ilvl w:val="0"/>
          <w:numId w:val="3"/>
        </w:numPr>
        <w:rPr>
          <w:rFonts w:ascii="Comic Sans MS" w:hAnsi="Comic Sans MS"/>
          <w:sz w:val="20"/>
        </w:rPr>
      </w:pPr>
      <w:r>
        <w:rPr>
          <w:rFonts w:ascii="Comic Sans MS" w:hAnsi="Comic Sans MS"/>
          <w:sz w:val="20"/>
        </w:rPr>
        <w:t>It has been shown that larger, older plants produce larger seeds</w:t>
      </w:r>
      <w:r w:rsidR="00DB5DA6">
        <w:rPr>
          <w:rFonts w:ascii="Comic Sans MS" w:hAnsi="Comic Sans MS"/>
          <w:sz w:val="20"/>
        </w:rPr>
        <w:t xml:space="preserve"> </w:t>
      </w:r>
      <w:r w:rsidR="00DB5DA6">
        <w:rPr>
          <w:rFonts w:ascii="Comic Sans MS" w:hAnsi="Comic Sans MS"/>
          <w:sz w:val="20"/>
        </w:rPr>
        <w:fldChar w:fldCharType="begin"/>
      </w:r>
      <w:r w:rsidR="00DB5DA6">
        <w:rPr>
          <w:rFonts w:ascii="Comic Sans MS" w:hAnsi="Comic Sans MS"/>
          <w:sz w:val="20"/>
        </w:rPr>
        <w:instrText xml:space="preserve"> ADDIN ZOTERO_ITEM CSL_CITATION {"citationID":"PcseA2F9","properties":{"formattedCitation":"(Leishman, Westoby, &amp; Jrado, 1995)","plainCitation":"(Leishman, Westoby, &amp; Jrado, 1995)","noteIndex":0},"citationItems":[{"id":444,"uris":["http://zotero.org/users/local/iRiDQ3xi/items/W8SMIX8N"],"uri":["http://zotero.org/users/local/iRiDQ3xi/items/W8SMIX8N"],"itemData":{"id":444,"type":"webpage","title":"Correlates of Seed Size Variation: A Comparison Among Five Temperate Floras on JSTOR","URL":"https://www-jstor-org.ezp-prod1.hul.harvard.edu/stable/2261604?sid=primo&amp;origin=crossref&amp;seq=1#metadata_info_tab_contents","author":[{"family":"Leishman","given":"Michelle"},{"family":"Westoby","given":"Mark"},{"family":"Jrado","given":"Enrique"}],"issued":{"date-parts":[["1995"]]},"accessed":{"date-parts":[["2019",6,3]]}}}],"schema":"https://github.com/citation-style-language/schema/raw/master/csl-citation.json"} </w:instrText>
      </w:r>
      <w:r w:rsidR="00DB5DA6">
        <w:rPr>
          <w:rFonts w:ascii="Comic Sans MS" w:hAnsi="Comic Sans MS"/>
          <w:sz w:val="20"/>
        </w:rPr>
        <w:fldChar w:fldCharType="separate"/>
      </w:r>
      <w:r w:rsidR="00DB5DA6" w:rsidRPr="00DB5DA6">
        <w:rPr>
          <w:rFonts w:ascii="Comic Sans MS" w:hAnsi="Comic Sans MS"/>
          <w:sz w:val="20"/>
        </w:rPr>
        <w:t>(Leishman, Westoby, &amp; Jrado, 1995)</w:t>
      </w:r>
      <w:r w:rsidR="00DB5DA6">
        <w:rPr>
          <w:rFonts w:ascii="Comic Sans MS" w:hAnsi="Comic Sans MS"/>
          <w:sz w:val="20"/>
        </w:rPr>
        <w:fldChar w:fldCharType="end"/>
      </w:r>
      <w:r w:rsidR="00047F3A">
        <w:rPr>
          <w:rFonts w:ascii="Comic Sans MS" w:hAnsi="Comic Sans MS"/>
          <w:sz w:val="20"/>
        </w:rPr>
        <w:t>,</w:t>
      </w:r>
      <w:r w:rsidR="00DB5DA6">
        <w:rPr>
          <w:rFonts w:ascii="Comic Sans MS" w:hAnsi="Comic Sans MS"/>
          <w:sz w:val="20"/>
        </w:rPr>
        <w:t xml:space="preserve"> and many of the plants that I will be collecting from are around a similar age. Therefore, I would expect that the larger plants (in width and height) would show larger flowers, fruits, and seeds.</w:t>
      </w:r>
      <w:ins w:id="15" w:author="Chamberlain, Catherine" w:date="2019-06-03T14:43:00Z">
        <w:r w:rsidR="00D36259">
          <w:rPr>
            <w:rFonts w:ascii="Comic Sans MS" w:hAnsi="Comic Sans MS"/>
            <w:sz w:val="20"/>
          </w:rPr>
          <w:t xml:space="preserve"> – well done here!</w:t>
        </w:r>
      </w:ins>
    </w:p>
    <w:p w14:paraId="3B445F45" w14:textId="77777777" w:rsidR="00547238" w:rsidRDefault="00547238">
      <w:pPr>
        <w:rPr>
          <w:rFonts w:ascii="Comic Sans MS" w:hAnsi="Comic Sans MS"/>
          <w:i/>
          <w:sz w:val="20"/>
        </w:rPr>
      </w:pPr>
    </w:p>
    <w:p w14:paraId="15675A44" w14:textId="689BC794" w:rsidR="00524463" w:rsidRDefault="00524463">
      <w:pPr>
        <w:rPr>
          <w:rFonts w:ascii="Comic Sans MS" w:hAnsi="Comic Sans MS"/>
          <w:i/>
          <w:sz w:val="20"/>
        </w:rPr>
      </w:pPr>
      <w:r w:rsidRPr="00524463">
        <w:rPr>
          <w:rFonts w:ascii="Comic Sans MS" w:hAnsi="Comic Sans MS"/>
          <w:i/>
          <w:sz w:val="20"/>
        </w:rPr>
        <w:t>Significance and Implications</w:t>
      </w:r>
    </w:p>
    <w:p w14:paraId="04AED99D" w14:textId="7B5E44F1" w:rsidR="009740B7" w:rsidRPr="00524463" w:rsidRDefault="00C029F0">
      <w:pPr>
        <w:rPr>
          <w:rFonts w:ascii="Comic Sans MS" w:hAnsi="Comic Sans MS"/>
          <w:sz w:val="20"/>
        </w:rPr>
      </w:pPr>
      <w:r>
        <w:rPr>
          <w:rFonts w:ascii="Comic Sans MS" w:hAnsi="Comic Sans MS"/>
          <w:sz w:val="20"/>
        </w:rPr>
        <w:t>Because phe</w:t>
      </w:r>
      <w:r w:rsidR="00AD7A58">
        <w:rPr>
          <w:rFonts w:ascii="Comic Sans MS" w:hAnsi="Comic Sans MS"/>
          <w:sz w:val="20"/>
        </w:rPr>
        <w:t xml:space="preserve">nology is multifaceted and affected by many different things, it is difficult to study exactly what affects it. </w:t>
      </w:r>
      <w:r w:rsidR="00F7765D">
        <w:rPr>
          <w:rFonts w:ascii="Comic Sans MS" w:hAnsi="Comic Sans MS"/>
          <w:sz w:val="20"/>
        </w:rPr>
        <w:t xml:space="preserve">This study aims to pinpoint how seed provenance can affect the </w:t>
      </w:r>
      <w:r w:rsidR="000B07BD">
        <w:rPr>
          <w:rFonts w:ascii="Comic Sans MS" w:hAnsi="Comic Sans MS"/>
          <w:sz w:val="20"/>
        </w:rPr>
        <w:t xml:space="preserve">flower, fruit, and </w:t>
      </w:r>
      <w:r w:rsidR="00F7765D">
        <w:rPr>
          <w:rFonts w:ascii="Comic Sans MS" w:hAnsi="Comic Sans MS"/>
          <w:sz w:val="20"/>
        </w:rPr>
        <w:t>seed traits and ELEPHANTS</w:t>
      </w:r>
      <w:ins w:id="16" w:author="Chamberlain, Catherine" w:date="2019-06-03T14:43:00Z">
        <w:r w:rsidR="00D36259">
          <w:rPr>
            <w:rFonts w:ascii="Comic Sans MS" w:hAnsi="Comic Sans MS"/>
            <w:sz w:val="20"/>
          </w:rPr>
          <w:t xml:space="preserve"> (timing? Beginning of flowering? Rate of ripening?)</w:t>
        </w:r>
      </w:ins>
      <w:r w:rsidR="00F7765D">
        <w:rPr>
          <w:rFonts w:ascii="Comic Sans MS" w:hAnsi="Comic Sans MS"/>
          <w:sz w:val="20"/>
        </w:rPr>
        <w:t xml:space="preserve">. </w:t>
      </w:r>
      <w:r w:rsidR="009740B7">
        <w:rPr>
          <w:rFonts w:ascii="Comic Sans MS" w:hAnsi="Comic Sans MS"/>
          <w:sz w:val="20"/>
        </w:rPr>
        <w:t xml:space="preserve">By gathering </w:t>
      </w:r>
      <w:r w:rsidR="006E2CDE">
        <w:rPr>
          <w:rFonts w:ascii="Comic Sans MS" w:hAnsi="Comic Sans MS"/>
          <w:sz w:val="20"/>
        </w:rPr>
        <w:t>samples</w:t>
      </w:r>
      <w:ins w:id="17" w:author="Chamberlain, Catherine" w:date="2019-06-03T14:44:00Z">
        <w:r w:rsidR="00D36259">
          <w:rPr>
            <w:rFonts w:ascii="Comic Sans MS" w:hAnsi="Comic Sans MS"/>
            <w:sz w:val="20"/>
          </w:rPr>
          <w:t xml:space="preserve"> and making phenology observations</w:t>
        </w:r>
      </w:ins>
      <w:r w:rsidR="006E2CDE">
        <w:rPr>
          <w:rFonts w:ascii="Comic Sans MS" w:hAnsi="Comic Sans MS"/>
          <w:sz w:val="20"/>
        </w:rPr>
        <w:t xml:space="preserve"> from a common garden, we assume that these </w:t>
      </w:r>
    </w:p>
    <w:p w14:paraId="5C3ADECA" w14:textId="62E4D3B8" w:rsidR="00524463" w:rsidRPr="00524463" w:rsidRDefault="00524463">
      <w:pPr>
        <w:rPr>
          <w:rFonts w:ascii="Comic Sans MS" w:hAnsi="Comic Sans MS"/>
          <w:b/>
          <w:sz w:val="20"/>
        </w:rPr>
      </w:pPr>
      <w:r w:rsidRPr="00524463">
        <w:rPr>
          <w:rFonts w:ascii="Comic Sans MS" w:hAnsi="Comic Sans MS"/>
          <w:b/>
          <w:sz w:val="20"/>
        </w:rPr>
        <w:t>Plan for Research</w:t>
      </w:r>
    </w:p>
    <w:p w14:paraId="44824BB3" w14:textId="787E6BE9" w:rsidR="00524463" w:rsidRPr="00524463" w:rsidRDefault="00524463">
      <w:pPr>
        <w:rPr>
          <w:rFonts w:ascii="Comic Sans MS" w:hAnsi="Comic Sans MS"/>
          <w:i/>
          <w:sz w:val="20"/>
        </w:rPr>
      </w:pPr>
      <w:r w:rsidRPr="00524463">
        <w:rPr>
          <w:rFonts w:ascii="Comic Sans MS" w:hAnsi="Comic Sans MS"/>
          <w:i/>
          <w:sz w:val="20"/>
        </w:rPr>
        <w:t>Design</w:t>
      </w:r>
    </w:p>
    <w:p w14:paraId="4D3D6DE9" w14:textId="0C6415FE" w:rsidR="00524463" w:rsidRDefault="00F7765D">
      <w:pPr>
        <w:rPr>
          <w:ins w:id="18" w:author="Chamberlain, Catherine" w:date="2019-06-03T14:34:00Z"/>
          <w:rFonts w:ascii="Comic Sans MS" w:hAnsi="Comic Sans MS"/>
          <w:sz w:val="20"/>
        </w:rPr>
      </w:pPr>
      <w:r>
        <w:rPr>
          <w:rFonts w:ascii="Comic Sans MS" w:hAnsi="Comic Sans MS"/>
          <w:sz w:val="20"/>
        </w:rPr>
        <w:t xml:space="preserve">Using a common </w:t>
      </w:r>
      <w:del w:id="19" w:author="Chamberlain, Catherine" w:date="2019-06-03T14:34:00Z">
        <w:r w:rsidDel="003869FF">
          <w:rPr>
            <w:rFonts w:ascii="Comic Sans MS" w:hAnsi="Comic Sans MS"/>
            <w:sz w:val="20"/>
          </w:rPr>
          <w:delText xml:space="preserve">(community?) </w:delText>
        </w:r>
      </w:del>
      <w:r>
        <w:rPr>
          <w:rFonts w:ascii="Comic Sans MS" w:hAnsi="Comic Sans MS"/>
          <w:sz w:val="20"/>
        </w:rPr>
        <w:t xml:space="preserve">garden, I hope to establish that flower, fruit, and seed traits are at least partially determined genetically based on their provenance. By having these </w:t>
      </w:r>
      <w:r w:rsidR="003732C0">
        <w:rPr>
          <w:rFonts w:ascii="Comic Sans MS" w:hAnsi="Comic Sans MS"/>
          <w:sz w:val="20"/>
        </w:rPr>
        <w:t xml:space="preserve">plants whose seeds came from different locations </w:t>
      </w:r>
    </w:p>
    <w:p w14:paraId="2B2FD646" w14:textId="7D2FEED8" w:rsidR="003869FF" w:rsidRDefault="00D36259">
      <w:pPr>
        <w:rPr>
          <w:ins w:id="20" w:author="Chamberlain, Catherine" w:date="2019-06-03T14:44:00Z"/>
          <w:rFonts w:ascii="Comic Sans MS" w:hAnsi="Comic Sans MS"/>
          <w:sz w:val="20"/>
        </w:rPr>
      </w:pPr>
      <w:ins w:id="21" w:author="Chamberlain, Catherine" w:date="2019-06-03T14:44:00Z">
        <w:r>
          <w:rPr>
            <w:rFonts w:ascii="Comic Sans MS" w:hAnsi="Comic Sans MS"/>
            <w:sz w:val="20"/>
          </w:rPr>
          <w:t>Notes by Cat:</w:t>
        </w:r>
      </w:ins>
    </w:p>
    <w:p w14:paraId="32EAD7E5" w14:textId="0B77E970" w:rsidR="00D36259" w:rsidRDefault="00D36259">
      <w:pPr>
        <w:rPr>
          <w:ins w:id="22" w:author="Chamberlain, Catherine" w:date="2019-06-03T14:34:00Z"/>
          <w:rFonts w:ascii="Comic Sans MS" w:hAnsi="Comic Sans MS"/>
          <w:sz w:val="20"/>
        </w:rPr>
      </w:pPr>
      <w:ins w:id="23" w:author="Chamberlain, Catherine" w:date="2019-06-03T14:44:00Z">
        <w:r>
          <w:rPr>
            <w:rFonts w:ascii="Comic Sans MS" w:hAnsi="Comic Sans MS"/>
            <w:sz w:val="20"/>
          </w:rPr>
          <w:t>Great work overall! Good work finding some literature to support some of your ideas.</w:t>
        </w:r>
      </w:ins>
    </w:p>
    <w:p w14:paraId="7B6C4B5A" w14:textId="12431A6C" w:rsidR="003869FF" w:rsidRDefault="003869FF">
      <w:pPr>
        <w:rPr>
          <w:ins w:id="24" w:author="Chamberlain, Catherine" w:date="2019-06-03T14:34:00Z"/>
          <w:rFonts w:ascii="Comic Sans MS" w:hAnsi="Comic Sans MS"/>
          <w:sz w:val="20"/>
        </w:rPr>
      </w:pPr>
      <w:ins w:id="25" w:author="Chamberlain, Catherine" w:date="2019-06-03T14:34:00Z">
        <w:r>
          <w:rPr>
            <w:rFonts w:ascii="Comic Sans MS" w:hAnsi="Comic Sans MS"/>
            <w:sz w:val="20"/>
          </w:rPr>
          <w:t xml:space="preserve">In my mind you were going to test how fruit size, flower size, </w:t>
        </w:r>
        <w:proofErr w:type="spellStart"/>
        <w:r>
          <w:rPr>
            <w:rFonts w:ascii="Comic Sans MS" w:hAnsi="Comic Sans MS"/>
            <w:sz w:val="20"/>
          </w:rPr>
          <w:t>etc</w:t>
        </w:r>
        <w:proofErr w:type="spellEnd"/>
        <w:r>
          <w:rPr>
            <w:rFonts w:ascii="Comic Sans MS" w:hAnsi="Comic Sans MS"/>
            <w:sz w:val="20"/>
          </w:rPr>
          <w:t xml:space="preserve"> would predict the timing between fruits and flowers. </w:t>
        </w:r>
      </w:ins>
    </w:p>
    <w:p w14:paraId="2EBC5351" w14:textId="33596592" w:rsidR="003869FF" w:rsidRDefault="003869FF">
      <w:pPr>
        <w:rPr>
          <w:ins w:id="26" w:author="Chamberlain, Catherine" w:date="2019-06-03T14:35:00Z"/>
          <w:rFonts w:ascii="Comic Sans MS" w:hAnsi="Comic Sans MS"/>
          <w:sz w:val="20"/>
        </w:rPr>
      </w:pPr>
      <w:ins w:id="27" w:author="Chamberlain, Catherine" w:date="2019-06-03T14:35:00Z">
        <w:r>
          <w:rPr>
            <w:rFonts w:ascii="Comic Sans MS" w:hAnsi="Comic Sans MS"/>
            <w:sz w:val="20"/>
          </w:rPr>
          <w:t xml:space="preserve">So, thinking of this </w:t>
        </w:r>
        <w:proofErr w:type="spellStart"/>
        <w:r>
          <w:rPr>
            <w:rFonts w:ascii="Comic Sans MS" w:hAnsi="Comic Sans MS"/>
            <w:sz w:val="20"/>
          </w:rPr>
          <w:t>statisitically</w:t>
        </w:r>
        <w:proofErr w:type="spellEnd"/>
        <w:r>
          <w:rPr>
            <w:rFonts w:ascii="Comic Sans MS" w:hAnsi="Comic Sans MS"/>
            <w:sz w:val="20"/>
          </w:rPr>
          <w:t>:</w:t>
        </w:r>
      </w:ins>
    </w:p>
    <w:p w14:paraId="3BA171C8" w14:textId="079A5EB2" w:rsidR="003869FF" w:rsidRDefault="003869FF">
      <w:pPr>
        <w:rPr>
          <w:ins w:id="28" w:author="Chamberlain, Catherine" w:date="2019-06-03T14:36:00Z"/>
          <w:rFonts w:ascii="Comic Sans MS" w:hAnsi="Comic Sans MS"/>
          <w:sz w:val="20"/>
        </w:rPr>
      </w:pPr>
      <w:ins w:id="29" w:author="Chamberlain, Catherine" w:date="2019-06-03T14:35:00Z">
        <w:r>
          <w:rPr>
            <w:rFonts w:ascii="Comic Sans MS" w:hAnsi="Comic Sans MS"/>
            <w:sz w:val="20"/>
          </w:rPr>
          <w:t>Y = day of year (ripe fruit or just fruits – ideally BBCH 79)</w:t>
        </w:r>
      </w:ins>
      <w:ins w:id="30" w:author="Chamberlain, Catherine" w:date="2019-06-03T14:36:00Z">
        <w:r>
          <w:rPr>
            <w:rFonts w:ascii="Comic Sans MS" w:hAnsi="Comic Sans MS"/>
            <w:sz w:val="20"/>
          </w:rPr>
          <w:t xml:space="preserve"> – day of year (open flowers – maybe 61?)</w:t>
        </w:r>
      </w:ins>
    </w:p>
    <w:p w14:paraId="26B5550D" w14:textId="0B61989C" w:rsidR="003869FF" w:rsidRDefault="003869FF">
      <w:pPr>
        <w:rPr>
          <w:ins w:id="31" w:author="Chamberlain, Catherine" w:date="2019-06-03T14:36:00Z"/>
          <w:rFonts w:ascii="Comic Sans MS" w:hAnsi="Comic Sans MS"/>
          <w:sz w:val="20"/>
        </w:rPr>
      </w:pPr>
      <w:ins w:id="32" w:author="Chamberlain, Catherine" w:date="2019-06-03T14:36:00Z">
        <w:r>
          <w:rPr>
            <w:rFonts w:ascii="Comic Sans MS" w:hAnsi="Comic Sans MS"/>
            <w:sz w:val="20"/>
          </w:rPr>
          <w:t xml:space="preserve">Y ~ </w:t>
        </w:r>
        <w:proofErr w:type="spellStart"/>
        <w:r>
          <w:rPr>
            <w:rFonts w:ascii="Comic Sans MS" w:hAnsi="Comic Sans MS"/>
            <w:sz w:val="20"/>
          </w:rPr>
          <w:t>fruitsize</w:t>
        </w:r>
        <w:proofErr w:type="spellEnd"/>
        <w:r>
          <w:rPr>
            <w:rFonts w:ascii="Comic Sans MS" w:hAnsi="Comic Sans MS"/>
            <w:sz w:val="20"/>
          </w:rPr>
          <w:t xml:space="preserve"> + </w:t>
        </w:r>
        <w:proofErr w:type="spellStart"/>
        <w:r>
          <w:rPr>
            <w:rFonts w:ascii="Comic Sans MS" w:hAnsi="Comic Sans MS"/>
            <w:sz w:val="20"/>
          </w:rPr>
          <w:t>flowersize</w:t>
        </w:r>
        <w:proofErr w:type="spellEnd"/>
        <w:r>
          <w:rPr>
            <w:rFonts w:ascii="Comic Sans MS" w:hAnsi="Comic Sans MS"/>
            <w:sz w:val="20"/>
          </w:rPr>
          <w:t xml:space="preserve"> + </w:t>
        </w:r>
        <w:proofErr w:type="spellStart"/>
        <w:r>
          <w:rPr>
            <w:rFonts w:ascii="Comic Sans MS" w:hAnsi="Comic Sans MS"/>
            <w:sz w:val="20"/>
          </w:rPr>
          <w:t>provenancelatitude</w:t>
        </w:r>
        <w:proofErr w:type="spellEnd"/>
        <w:r>
          <w:rPr>
            <w:rFonts w:ascii="Comic Sans MS" w:hAnsi="Comic Sans MS"/>
            <w:sz w:val="20"/>
          </w:rPr>
          <w:t xml:space="preserve"> + species</w:t>
        </w:r>
      </w:ins>
    </w:p>
    <w:p w14:paraId="3A28488D" w14:textId="367425AF" w:rsidR="003869FF" w:rsidRDefault="003869FF">
      <w:pPr>
        <w:rPr>
          <w:ins w:id="33" w:author="Chamberlain, Catherine" w:date="2019-06-03T14:36:00Z"/>
          <w:rFonts w:ascii="Comic Sans MS" w:hAnsi="Comic Sans MS"/>
          <w:sz w:val="20"/>
        </w:rPr>
      </w:pPr>
    </w:p>
    <w:p w14:paraId="20D689F6" w14:textId="209A856E" w:rsidR="003869FF" w:rsidRDefault="003869FF">
      <w:pPr>
        <w:rPr>
          <w:ins w:id="34" w:author="Chamberlain, Catherine" w:date="2019-06-03T14:38:00Z"/>
          <w:rFonts w:ascii="Comic Sans MS" w:hAnsi="Comic Sans MS"/>
          <w:sz w:val="20"/>
        </w:rPr>
      </w:pPr>
      <w:ins w:id="35" w:author="Chamberlain, Catherine" w:date="2019-06-03T14:36:00Z">
        <w:r>
          <w:rPr>
            <w:rFonts w:ascii="Comic Sans MS" w:hAnsi="Comic Sans MS"/>
            <w:sz w:val="20"/>
          </w:rPr>
          <w:t>Ex hypothe</w:t>
        </w:r>
      </w:ins>
      <w:ins w:id="36" w:author="Chamberlain, Catherine" w:date="2019-06-03T14:37:00Z">
        <w:r>
          <w:rPr>
            <w:rFonts w:ascii="Comic Sans MS" w:hAnsi="Comic Sans MS"/>
            <w:sz w:val="20"/>
          </w:rPr>
          <w:t>sis: Higher provenance latitudes will have faster rates of fruiting due to the shorter growing season. (I have no idea about this just trying to give an example)</w:t>
        </w:r>
      </w:ins>
    </w:p>
    <w:p w14:paraId="62FD99E9" w14:textId="36066E64" w:rsidR="003869FF" w:rsidRDefault="003869FF">
      <w:pPr>
        <w:rPr>
          <w:ins w:id="37" w:author="Chamberlain, Catherine" w:date="2019-06-03T14:38:00Z"/>
          <w:rFonts w:ascii="Comic Sans MS" w:hAnsi="Comic Sans MS"/>
          <w:sz w:val="20"/>
        </w:rPr>
      </w:pPr>
    </w:p>
    <w:p w14:paraId="2FC5B7A3" w14:textId="4F411F95" w:rsidR="003869FF" w:rsidRDefault="003869FF">
      <w:pPr>
        <w:rPr>
          <w:ins w:id="38" w:author="Chamberlain, Catherine" w:date="2019-06-03T14:38:00Z"/>
          <w:rFonts w:ascii="Comic Sans MS" w:hAnsi="Comic Sans MS"/>
          <w:sz w:val="20"/>
        </w:rPr>
      </w:pPr>
      <w:ins w:id="39" w:author="Chamberlain, Catherine" w:date="2019-06-03T14:38:00Z">
        <w:r>
          <w:rPr>
            <w:rFonts w:ascii="Comic Sans MS" w:hAnsi="Comic Sans MS"/>
            <w:sz w:val="20"/>
          </w:rPr>
          <w:t>For the other test:</w:t>
        </w:r>
      </w:ins>
    </w:p>
    <w:p w14:paraId="10656DD3" w14:textId="7C52F179" w:rsidR="003869FF" w:rsidRDefault="003869FF">
      <w:pPr>
        <w:rPr>
          <w:ins w:id="40" w:author="Chamberlain, Catherine" w:date="2019-06-03T14:38:00Z"/>
          <w:rFonts w:ascii="Comic Sans MS" w:hAnsi="Comic Sans MS"/>
          <w:sz w:val="20"/>
        </w:rPr>
      </w:pPr>
      <w:ins w:id="41" w:author="Chamberlain, Catherine" w:date="2019-06-03T14:38:00Z">
        <w:r>
          <w:rPr>
            <w:rFonts w:ascii="Comic Sans MS" w:hAnsi="Comic Sans MS"/>
            <w:sz w:val="20"/>
          </w:rPr>
          <w:t xml:space="preserve">Y = </w:t>
        </w:r>
        <w:proofErr w:type="spellStart"/>
        <w:r>
          <w:rPr>
            <w:rFonts w:ascii="Comic Sans MS" w:hAnsi="Comic Sans MS"/>
            <w:sz w:val="20"/>
          </w:rPr>
          <w:t>fruitsize</w:t>
        </w:r>
      </w:ins>
      <w:proofErr w:type="spellEnd"/>
      <w:ins w:id="42" w:author="Chamberlain, Catherine" w:date="2019-06-03T14:45:00Z">
        <w:r w:rsidR="00D36259">
          <w:rPr>
            <w:rFonts w:ascii="Comic Sans MS" w:hAnsi="Comic Sans MS"/>
            <w:sz w:val="20"/>
          </w:rPr>
          <w:t>, or number of fruits, or ripe fruit date (BBCH 79)</w:t>
        </w:r>
      </w:ins>
    </w:p>
    <w:p w14:paraId="50F89155" w14:textId="16198591" w:rsidR="003869FF" w:rsidRDefault="003869FF">
      <w:pPr>
        <w:rPr>
          <w:ins w:id="43" w:author="Chamberlain, Catherine" w:date="2019-06-03T14:39:00Z"/>
          <w:rFonts w:ascii="Comic Sans MS" w:hAnsi="Comic Sans MS"/>
          <w:sz w:val="20"/>
        </w:rPr>
      </w:pPr>
      <w:ins w:id="44" w:author="Chamberlain, Catherine" w:date="2019-06-03T14:38:00Z">
        <w:r>
          <w:rPr>
            <w:rFonts w:ascii="Comic Sans MS" w:hAnsi="Comic Sans MS"/>
            <w:sz w:val="20"/>
          </w:rPr>
          <w:lastRenderedPageBreak/>
          <w:t xml:space="preserve">Y ~ </w:t>
        </w:r>
        <w:proofErr w:type="spellStart"/>
        <w:r>
          <w:rPr>
            <w:rFonts w:ascii="Comic Sans MS" w:hAnsi="Comic Sans MS"/>
            <w:sz w:val="20"/>
          </w:rPr>
          <w:t>flower</w:t>
        </w:r>
      </w:ins>
      <w:ins w:id="45" w:author="Chamberlain, Catherine" w:date="2019-06-03T14:39:00Z">
        <w:r>
          <w:rPr>
            <w:rFonts w:ascii="Comic Sans MS" w:hAnsi="Comic Sans MS"/>
            <w:sz w:val="20"/>
          </w:rPr>
          <w:t>size</w:t>
        </w:r>
        <w:proofErr w:type="spellEnd"/>
        <w:r>
          <w:rPr>
            <w:rFonts w:ascii="Comic Sans MS" w:hAnsi="Comic Sans MS"/>
            <w:sz w:val="20"/>
          </w:rPr>
          <w:t xml:space="preserve"> + </w:t>
        </w:r>
        <w:proofErr w:type="spellStart"/>
        <w:r>
          <w:rPr>
            <w:rFonts w:ascii="Comic Sans MS" w:hAnsi="Comic Sans MS"/>
            <w:sz w:val="20"/>
          </w:rPr>
          <w:t>provenancelat</w:t>
        </w:r>
        <w:proofErr w:type="spellEnd"/>
        <w:r>
          <w:rPr>
            <w:rFonts w:ascii="Comic Sans MS" w:hAnsi="Comic Sans MS"/>
            <w:sz w:val="20"/>
          </w:rPr>
          <w:t xml:space="preserve"> + species + </w:t>
        </w:r>
        <w:proofErr w:type="spellStart"/>
        <w:r>
          <w:rPr>
            <w:rFonts w:ascii="Comic Sans MS" w:hAnsi="Comic Sans MS"/>
            <w:sz w:val="20"/>
          </w:rPr>
          <w:t>plantsize</w:t>
        </w:r>
      </w:ins>
      <w:proofErr w:type="spellEnd"/>
      <w:ins w:id="46" w:author="Chamberlain, Catherine" w:date="2019-06-03T14:45:00Z">
        <w:r w:rsidR="00D36259">
          <w:rPr>
            <w:rFonts w:ascii="Comic Sans MS" w:hAnsi="Comic Sans MS"/>
            <w:sz w:val="20"/>
          </w:rPr>
          <w:t xml:space="preserve"> + </w:t>
        </w:r>
        <w:proofErr w:type="spellStart"/>
        <w:r w:rsidR="00D36259">
          <w:rPr>
            <w:rFonts w:ascii="Comic Sans MS" w:hAnsi="Comic Sans MS"/>
            <w:sz w:val="20"/>
          </w:rPr>
          <w:t>pollinationsyn</w:t>
        </w:r>
      </w:ins>
      <w:ins w:id="47" w:author="Chamberlain, Catherine" w:date="2019-06-03T14:46:00Z">
        <w:r w:rsidR="00D36259">
          <w:rPr>
            <w:rFonts w:ascii="Comic Sans MS" w:hAnsi="Comic Sans MS"/>
            <w:sz w:val="20"/>
          </w:rPr>
          <w:t>drome</w:t>
        </w:r>
        <w:proofErr w:type="spellEnd"/>
        <w:r w:rsidR="00D36259">
          <w:rPr>
            <w:rFonts w:ascii="Comic Sans MS" w:hAnsi="Comic Sans MS"/>
            <w:sz w:val="20"/>
          </w:rPr>
          <w:t xml:space="preserve"> (wind or insect pollinated?)</w:t>
        </w:r>
      </w:ins>
    </w:p>
    <w:p w14:paraId="079DBC9C" w14:textId="49596C49" w:rsidR="003869FF" w:rsidRDefault="003869FF">
      <w:pPr>
        <w:rPr>
          <w:ins w:id="48" w:author="Chamberlain, Catherine" w:date="2019-06-03T14:39:00Z"/>
          <w:rFonts w:ascii="Comic Sans MS" w:hAnsi="Comic Sans MS"/>
          <w:sz w:val="20"/>
        </w:rPr>
      </w:pPr>
    </w:p>
    <w:p w14:paraId="069C0E88" w14:textId="19EC7800" w:rsidR="003869FF" w:rsidRDefault="003869FF">
      <w:pPr>
        <w:rPr>
          <w:ins w:id="49" w:author="Chamberlain, Catherine" w:date="2019-06-03T14:41:00Z"/>
          <w:rFonts w:ascii="Comic Sans MS" w:hAnsi="Comic Sans MS"/>
          <w:sz w:val="20"/>
        </w:rPr>
      </w:pPr>
      <w:ins w:id="50" w:author="Chamberlain, Catherine" w:date="2019-06-03T14:39:00Z">
        <w:r>
          <w:rPr>
            <w:rFonts w:ascii="Comic Sans MS" w:hAnsi="Comic Sans MS"/>
            <w:sz w:val="20"/>
          </w:rPr>
          <w:t>The reason why phenology is</w:t>
        </w:r>
      </w:ins>
      <w:ins w:id="51" w:author="Chamberlain, Catherine" w:date="2019-06-03T14:46:00Z">
        <w:r w:rsidR="00D36259">
          <w:rPr>
            <w:rFonts w:ascii="Comic Sans MS" w:hAnsi="Comic Sans MS"/>
            <w:sz w:val="20"/>
          </w:rPr>
          <w:t xml:space="preserve"> so</w:t>
        </w:r>
      </w:ins>
      <w:ins w:id="52" w:author="Chamberlain, Catherine" w:date="2019-06-03T14:39:00Z">
        <w:r>
          <w:rPr>
            <w:rFonts w:ascii="Comic Sans MS" w:hAnsi="Comic Sans MS"/>
            <w:sz w:val="20"/>
          </w:rPr>
          <w:t xml:space="preserve"> important is because it helps us track shifts in climate. Say </w:t>
        </w:r>
      </w:ins>
      <w:ins w:id="53" w:author="Chamberlain, Catherine" w:date="2019-06-03T14:40:00Z">
        <w:r w:rsidR="00D36259">
          <w:rPr>
            <w:rFonts w:ascii="Comic Sans MS" w:hAnsi="Comic Sans MS"/>
            <w:sz w:val="20"/>
          </w:rPr>
          <w:t>flowering</w:t>
        </w:r>
      </w:ins>
      <w:ins w:id="54" w:author="Chamberlain, Catherine" w:date="2019-06-03T14:39:00Z">
        <w:r>
          <w:rPr>
            <w:rFonts w:ascii="Comic Sans MS" w:hAnsi="Comic Sans MS"/>
            <w:sz w:val="20"/>
          </w:rPr>
          <w:t xml:space="preserve"> starts</w:t>
        </w:r>
        <w:r w:rsidR="00D36259">
          <w:rPr>
            <w:rFonts w:ascii="Comic Sans MS" w:hAnsi="Comic Sans MS"/>
            <w:sz w:val="20"/>
          </w:rPr>
          <w:t xml:space="preserve"> sooner in the year </w:t>
        </w:r>
      </w:ins>
      <w:ins w:id="55" w:author="Chamberlain, Catherine" w:date="2019-06-03T14:40:00Z">
        <w:r w:rsidR="00D36259">
          <w:rPr>
            <w:rFonts w:ascii="Comic Sans MS" w:hAnsi="Comic Sans MS"/>
            <w:sz w:val="20"/>
          </w:rPr>
          <w:t>with climate change but fruits are taking longer to ripen, we may have phenological mismatches with the flowers (pollinators coming out later than the flowers because they are responding to other cues) or with the fruits because the frugivores are looking for them at a different time th</w:t>
        </w:r>
      </w:ins>
      <w:ins w:id="56" w:author="Chamberlain, Catherine" w:date="2019-06-03T14:41:00Z">
        <w:r w:rsidR="00D36259">
          <w:rPr>
            <w:rFonts w:ascii="Comic Sans MS" w:hAnsi="Comic Sans MS"/>
            <w:sz w:val="20"/>
          </w:rPr>
          <w:t xml:space="preserve">en the fruits are ripening. </w:t>
        </w:r>
      </w:ins>
    </w:p>
    <w:p w14:paraId="0268654D" w14:textId="7A02EA2D" w:rsidR="00D36259" w:rsidRDefault="00D36259">
      <w:pPr>
        <w:rPr>
          <w:ins w:id="57" w:author="Chamberlain, Catherine" w:date="2019-06-03T14:41:00Z"/>
          <w:rFonts w:ascii="Comic Sans MS" w:hAnsi="Comic Sans MS"/>
          <w:sz w:val="20"/>
        </w:rPr>
      </w:pPr>
    </w:p>
    <w:p w14:paraId="5CDEAAD2" w14:textId="2E664EA6" w:rsidR="00D36259" w:rsidRDefault="00D36259">
      <w:pPr>
        <w:rPr>
          <w:ins w:id="58" w:author="Chamberlain, Catherine" w:date="2019-06-03T14:42:00Z"/>
          <w:rFonts w:ascii="Comic Sans MS" w:hAnsi="Comic Sans MS"/>
          <w:sz w:val="20"/>
        </w:rPr>
      </w:pPr>
      <w:ins w:id="59" w:author="Chamberlain, Catherine" w:date="2019-06-03T14:41:00Z">
        <w:r>
          <w:rPr>
            <w:rFonts w:ascii="Comic Sans MS" w:hAnsi="Comic Sans MS"/>
            <w:sz w:val="20"/>
          </w:rPr>
          <w:t>Another thing to keep in mind, with climate change, summers are getting hotter and drought frequency is increasing. If fruits or flowers are coming out too soon and then being exposed to droughts, what does that mean for</w:t>
        </w:r>
      </w:ins>
      <w:ins w:id="60" w:author="Chamberlain, Catherine" w:date="2019-06-03T14:46:00Z">
        <w:r>
          <w:rPr>
            <w:rFonts w:ascii="Comic Sans MS" w:hAnsi="Comic Sans MS"/>
            <w:sz w:val="20"/>
          </w:rPr>
          <w:t xml:space="preserve"> forest</w:t>
        </w:r>
      </w:ins>
      <w:ins w:id="61" w:author="Chamberlain, Catherine" w:date="2019-06-03T14:41:00Z">
        <w:r>
          <w:rPr>
            <w:rFonts w:ascii="Comic Sans MS" w:hAnsi="Comic Sans MS"/>
            <w:sz w:val="20"/>
          </w:rPr>
          <w:t xml:space="preserve"> recruitment?</w:t>
        </w:r>
      </w:ins>
    </w:p>
    <w:p w14:paraId="79766B0A" w14:textId="4EF54476" w:rsidR="00D36259" w:rsidRDefault="00D36259">
      <w:pPr>
        <w:rPr>
          <w:ins w:id="62" w:author="Chamberlain, Catherine" w:date="2019-06-03T14:42:00Z"/>
          <w:rFonts w:ascii="Comic Sans MS" w:hAnsi="Comic Sans MS"/>
          <w:sz w:val="20"/>
        </w:rPr>
      </w:pPr>
    </w:p>
    <w:p w14:paraId="32503703" w14:textId="76609C35" w:rsidR="00D36259" w:rsidRDefault="00D36259">
      <w:pPr>
        <w:rPr>
          <w:ins w:id="63" w:author="Chamberlain, Catherine" w:date="2019-06-03T14:38:00Z"/>
          <w:rFonts w:ascii="Comic Sans MS" w:hAnsi="Comic Sans MS"/>
          <w:sz w:val="20"/>
        </w:rPr>
      </w:pPr>
      <w:ins w:id="64" w:author="Chamberlain, Catherine" w:date="2019-06-03T14:42:00Z">
        <w:r>
          <w:rPr>
            <w:rFonts w:ascii="Comic Sans MS" w:hAnsi="Comic Sans MS"/>
            <w:sz w:val="20"/>
          </w:rPr>
          <w:t>Happy to chat about this more sometime this week. I think what you have is fine for now but we should change around your goals</w:t>
        </w:r>
      </w:ins>
      <w:ins w:id="65" w:author="Chamberlain, Catherine" w:date="2019-06-03T14:47:00Z">
        <w:r>
          <w:rPr>
            <w:rFonts w:ascii="Comic Sans MS" w:hAnsi="Comic Sans MS"/>
            <w:sz w:val="20"/>
          </w:rPr>
          <w:t xml:space="preserve"> for the rest of summer</w:t>
        </w:r>
      </w:ins>
      <w:ins w:id="66" w:author="Chamberlain, Catherine" w:date="2019-06-03T14:42:00Z">
        <w:r>
          <w:rPr>
            <w:rFonts w:ascii="Comic Sans MS" w:hAnsi="Comic Sans MS"/>
            <w:sz w:val="20"/>
          </w:rPr>
          <w:t xml:space="preserve">. This is totally on me, I should’ve been more clear about this! </w:t>
        </w:r>
      </w:ins>
      <w:ins w:id="67" w:author="Chamberlain, Catherine" w:date="2019-06-03T14:47:00Z">
        <w:r>
          <w:rPr>
            <w:rFonts w:ascii="Comic Sans MS" w:hAnsi="Comic Sans MS"/>
            <w:sz w:val="20"/>
          </w:rPr>
          <w:t>Again, great first stab!</w:t>
        </w:r>
      </w:ins>
      <w:bookmarkStart w:id="68" w:name="_GoBack"/>
      <w:bookmarkEnd w:id="68"/>
    </w:p>
    <w:p w14:paraId="74C765D5" w14:textId="77777777" w:rsidR="003869FF" w:rsidRPr="00547238" w:rsidRDefault="003869FF">
      <w:pPr>
        <w:rPr>
          <w:rFonts w:ascii="Comic Sans MS" w:hAnsi="Comic Sans MS"/>
          <w:sz w:val="20"/>
        </w:rPr>
      </w:pPr>
    </w:p>
    <w:sectPr w:rsidR="003869FF" w:rsidRPr="00547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73FD1"/>
    <w:multiLevelType w:val="hybridMultilevel"/>
    <w:tmpl w:val="6D303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16847"/>
    <w:multiLevelType w:val="hybridMultilevel"/>
    <w:tmpl w:val="1B96C32C"/>
    <w:lvl w:ilvl="0" w:tplc="69BE0C38">
      <w:numFmt w:val="bullet"/>
      <w:lvlText w:val="-"/>
      <w:lvlJc w:val="left"/>
      <w:pPr>
        <w:ind w:left="720" w:hanging="360"/>
      </w:pPr>
      <w:rPr>
        <w:rFonts w:ascii="Comic Sans MS" w:eastAsiaTheme="minorHAnsi" w:hAnsi="Comic Sans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A497A"/>
    <w:multiLevelType w:val="hybridMultilevel"/>
    <w:tmpl w:val="B0A66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mberlain, Catherine">
    <w15:presenceInfo w15:providerId="AD" w15:userId="S::cchamberlain@g.harvard.edu::813b39f4-b418-4e7f-9666-a805f569ae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25"/>
    <w:rsid w:val="00047F3A"/>
    <w:rsid w:val="00064C2B"/>
    <w:rsid w:val="000B07BD"/>
    <w:rsid w:val="001E47A4"/>
    <w:rsid w:val="003732C0"/>
    <w:rsid w:val="003869FF"/>
    <w:rsid w:val="00483A48"/>
    <w:rsid w:val="004A6585"/>
    <w:rsid w:val="00524463"/>
    <w:rsid w:val="00547238"/>
    <w:rsid w:val="006C55DF"/>
    <w:rsid w:val="006E2CDE"/>
    <w:rsid w:val="009740B7"/>
    <w:rsid w:val="00AD7A58"/>
    <w:rsid w:val="00B95525"/>
    <w:rsid w:val="00C029F0"/>
    <w:rsid w:val="00CA4357"/>
    <w:rsid w:val="00D36259"/>
    <w:rsid w:val="00DB5DA6"/>
    <w:rsid w:val="00F7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44C7"/>
  <w15:chartTrackingRefBased/>
  <w15:docId w15:val="{6E29E0C6-14EA-47F5-BB18-E5E83681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463"/>
    <w:pPr>
      <w:ind w:left="720"/>
      <w:contextualSpacing/>
    </w:pPr>
  </w:style>
  <w:style w:type="paragraph" w:styleId="BalloonText">
    <w:name w:val="Balloon Text"/>
    <w:basedOn w:val="Normal"/>
    <w:link w:val="BalloonTextChar"/>
    <w:uiPriority w:val="99"/>
    <w:semiHidden/>
    <w:unhideWhenUsed/>
    <w:rsid w:val="003869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69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BA5DF-2DFE-1849-A347-DC984980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Wright</dc:creator>
  <cp:keywords/>
  <dc:description/>
  <cp:lastModifiedBy>Chamberlain, Catherine</cp:lastModifiedBy>
  <cp:revision>2</cp:revision>
  <dcterms:created xsi:type="dcterms:W3CDTF">2019-06-03T18:47:00Z</dcterms:created>
  <dcterms:modified xsi:type="dcterms:W3CDTF">2019-06-03T18:47:00Z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id="2ArGCDxk"/&gt;&lt;style id="http://www.zotero.org/styles/apa" locale="en-US" hasBibliography="1" bibliographyStyleHasBeenSet="0"/&gt;&lt;prefs&gt;&lt;pref name="fieldType" value="Field"/&gt;&lt;/prefs&gt;&lt;/data&gt;</vt:lpwstr>
  </property>
</Properties>
</file>